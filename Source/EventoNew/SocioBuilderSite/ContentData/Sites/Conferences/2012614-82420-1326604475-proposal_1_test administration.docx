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E9" w:rsidRDefault="006F4FE6" w:rsidP="007D7F5E">
      <w:pPr>
        <w:pStyle w:val="Heading1"/>
        <w:jc w:val="center"/>
        <w:rPr>
          <w:rtl/>
        </w:rPr>
      </w:pPr>
      <w:r>
        <w:rPr>
          <w:rFonts w:hint="cs"/>
          <w:rtl/>
        </w:rPr>
        <w:t>إدارة اختبارات السنة التحضيرية</w:t>
      </w:r>
    </w:p>
    <w:p w:rsidR="007D7F5E" w:rsidRDefault="007D7F5E" w:rsidP="00F551B4">
      <w:pPr>
        <w:jc w:val="center"/>
        <w:rPr>
          <w:rtl/>
        </w:rPr>
      </w:pPr>
    </w:p>
    <w:p w:rsidR="00713090" w:rsidRDefault="002F23EF" w:rsidP="002F23EF">
      <w:pPr>
        <w:jc w:val="center"/>
        <w:rPr>
          <w:rtl/>
        </w:rPr>
      </w:pPr>
      <w:r>
        <w:t xml:space="preserve">  </w:t>
      </w:r>
      <w:r>
        <w:rPr>
          <w:rFonts w:hint="cs"/>
          <w:rtl/>
        </w:rPr>
        <w:t xml:space="preserve"> بحث</w:t>
      </w:r>
      <w:r w:rsidR="00713090">
        <w:rPr>
          <w:rFonts w:hint="cs"/>
          <w:rtl/>
        </w:rPr>
        <w:t xml:space="preserve"> مقدم للمؤتمر</w:t>
      </w:r>
      <w:r w:rsidR="00882D07">
        <w:rPr>
          <w:rFonts w:hint="cs"/>
          <w:rtl/>
        </w:rPr>
        <w:t xml:space="preserve"> الدولي</w:t>
      </w:r>
      <w:r w:rsidR="00713090">
        <w:rPr>
          <w:rFonts w:hint="cs"/>
          <w:rtl/>
        </w:rPr>
        <w:t xml:space="preserve"> الأول للقياس والتقويم</w:t>
      </w:r>
    </w:p>
    <w:p w:rsidR="00713090" w:rsidRDefault="00713090" w:rsidP="00882D07">
      <w:pPr>
        <w:jc w:val="center"/>
        <w:rPr>
          <w:rtl/>
        </w:rPr>
      </w:pPr>
      <w:r>
        <w:rPr>
          <w:rFonts w:hint="cs"/>
          <w:rtl/>
        </w:rPr>
        <w:t>المركز الوطني للقياس والتقويم</w:t>
      </w:r>
      <w:r w:rsidR="00882D07">
        <w:rPr>
          <w:rFonts w:hint="cs"/>
          <w:rtl/>
        </w:rPr>
        <w:t xml:space="preserve"> في التعليم العالي</w:t>
      </w:r>
    </w:p>
    <w:p w:rsidR="00713090" w:rsidRDefault="00713090" w:rsidP="00304877">
      <w:pPr>
        <w:jc w:val="right"/>
        <w:rPr>
          <w:rtl/>
        </w:rPr>
      </w:pPr>
    </w:p>
    <w:p w:rsidR="003B4F12" w:rsidRDefault="003B4F12" w:rsidP="003B4F12">
      <w:pPr>
        <w:rPr>
          <w:rtl/>
        </w:rPr>
      </w:pPr>
      <w:r>
        <w:rPr>
          <w:rFonts w:hint="cs"/>
          <w:rtl/>
        </w:rPr>
        <w:t>د. لمياء عبدالباسط باحارث                                                                                       د. عبير فتحي الخولي</w:t>
      </w:r>
    </w:p>
    <w:p w:rsidR="003B4F12" w:rsidRDefault="003B4F12" w:rsidP="003B4F12">
      <w:pPr>
        <w:rPr>
          <w:rtl/>
        </w:rPr>
      </w:pPr>
      <w:r>
        <w:rPr>
          <w:rFonts w:hint="cs"/>
          <w:rtl/>
        </w:rPr>
        <w:t>كلية العلوم قسم الإحصاء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كلية العلوم قسم الإحصاء</w:t>
      </w:r>
    </w:p>
    <w:p w:rsidR="003B4F12" w:rsidRDefault="003B4F12" w:rsidP="003B4F12">
      <w:pPr>
        <w:rPr>
          <w:rtl/>
        </w:rPr>
      </w:pPr>
      <w:r>
        <w:rPr>
          <w:rFonts w:hint="cs"/>
          <w:rtl/>
        </w:rPr>
        <w:t>جامعة الملك عبد العزيز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>جامعة الملك عبد العزيز</w:t>
      </w:r>
    </w:p>
    <w:p w:rsidR="008C79AD" w:rsidRDefault="008C79AD" w:rsidP="007D7F5E">
      <w:pPr>
        <w:jc w:val="both"/>
      </w:pPr>
    </w:p>
    <w:p w:rsidR="00DC5C06" w:rsidRDefault="00974632" w:rsidP="002F23EF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إن </w:t>
      </w:r>
      <w:r w:rsidR="00A472B3">
        <w:rPr>
          <w:rFonts w:hint="cs"/>
          <w:rtl/>
        </w:rPr>
        <w:t xml:space="preserve">إدارة وتنظيمات الاختبار </w:t>
      </w:r>
      <w:r w:rsidR="00CA22FD">
        <w:rPr>
          <w:rFonts w:hint="cs"/>
          <w:rtl/>
        </w:rPr>
        <w:t xml:space="preserve">لاتقل أهمية عن </w:t>
      </w:r>
      <w:r w:rsidR="00A472B3">
        <w:rPr>
          <w:rFonts w:hint="cs"/>
          <w:rtl/>
        </w:rPr>
        <w:t>الخطوات ا</w:t>
      </w:r>
      <w:r>
        <w:rPr>
          <w:rFonts w:hint="cs"/>
          <w:rtl/>
        </w:rPr>
        <w:t xml:space="preserve">لتي يمر بها بناء </w:t>
      </w:r>
      <w:r w:rsidR="00A472B3">
        <w:rPr>
          <w:rFonts w:hint="cs"/>
          <w:rtl/>
        </w:rPr>
        <w:t>الاختبار</w:t>
      </w:r>
      <w:r>
        <w:rPr>
          <w:rFonts w:hint="cs"/>
          <w:rtl/>
        </w:rPr>
        <w:t xml:space="preserve"> </w:t>
      </w:r>
      <w:r w:rsidR="007D7F5E">
        <w:rPr>
          <w:rFonts w:hint="cs"/>
          <w:rtl/>
        </w:rPr>
        <w:t>وتصحيحه</w:t>
      </w:r>
      <w:r w:rsidR="00CA22FD">
        <w:rPr>
          <w:rFonts w:hint="cs"/>
          <w:rtl/>
        </w:rPr>
        <w:t>. فمن العوامل التي تؤثر على موثوقية وثبات</w:t>
      </w:r>
      <w:r w:rsidR="00353AFC">
        <w:rPr>
          <w:rFonts w:hint="cs"/>
          <w:rtl/>
        </w:rPr>
        <w:t xml:space="preserve"> </w:t>
      </w:r>
      <w:r w:rsidR="00CA22FD">
        <w:rPr>
          <w:rFonts w:hint="cs"/>
          <w:rtl/>
        </w:rPr>
        <w:t>الاختبار</w:t>
      </w:r>
      <w:r w:rsidR="00F16358">
        <w:rPr>
          <w:rFonts w:hint="cs"/>
          <w:rtl/>
        </w:rPr>
        <w:t>، بخلاف مايتعلق ب</w:t>
      </w:r>
      <w:r w:rsidR="00A472B3">
        <w:rPr>
          <w:rFonts w:hint="cs"/>
          <w:rtl/>
        </w:rPr>
        <w:t>الاختبار والمختبر</w:t>
      </w:r>
      <w:r w:rsidR="00F16358">
        <w:rPr>
          <w:rFonts w:hint="cs"/>
          <w:rtl/>
        </w:rPr>
        <w:t xml:space="preserve"> نفسه،</w:t>
      </w:r>
      <w:r w:rsidR="00353AFC">
        <w:rPr>
          <w:rFonts w:hint="cs"/>
          <w:rtl/>
        </w:rPr>
        <w:t xml:space="preserve"> هي عوامل تتعلق بإدارة الاختبارات</w:t>
      </w:r>
      <w:r w:rsidR="00FD2702">
        <w:rPr>
          <w:rFonts w:hint="cs"/>
          <w:rtl/>
        </w:rPr>
        <w:t xml:space="preserve"> وظروف تطبيقه</w:t>
      </w:r>
      <w:r w:rsidR="0069742B">
        <w:rPr>
          <w:rFonts w:hint="cs"/>
          <w:rtl/>
        </w:rPr>
        <w:t>،</w:t>
      </w:r>
      <w:r w:rsidR="00CA22FD">
        <w:rPr>
          <w:rFonts w:hint="cs"/>
          <w:rtl/>
        </w:rPr>
        <w:t xml:space="preserve"> سواء </w:t>
      </w:r>
      <w:r w:rsidR="00A472B3">
        <w:rPr>
          <w:rFonts w:hint="cs"/>
          <w:rtl/>
        </w:rPr>
        <w:t xml:space="preserve">إرباك </w:t>
      </w:r>
      <w:r w:rsidR="00FD2702">
        <w:rPr>
          <w:rFonts w:hint="cs"/>
          <w:rtl/>
        </w:rPr>
        <w:t xml:space="preserve">في </w:t>
      </w:r>
      <w:r w:rsidR="0069742B">
        <w:rPr>
          <w:rFonts w:hint="cs"/>
          <w:rtl/>
        </w:rPr>
        <w:t>مسار الاختبار أو</w:t>
      </w:r>
      <w:r w:rsidR="00F16358">
        <w:rPr>
          <w:rFonts w:hint="cs"/>
          <w:rtl/>
        </w:rPr>
        <w:t xml:space="preserve">عدم </w:t>
      </w:r>
      <w:r w:rsidR="00A472B3">
        <w:rPr>
          <w:rFonts w:hint="cs"/>
          <w:rtl/>
        </w:rPr>
        <w:t xml:space="preserve">الاحتراز الكافي من </w:t>
      </w:r>
      <w:r w:rsidR="00CA22FD">
        <w:rPr>
          <w:rFonts w:hint="cs"/>
          <w:rtl/>
        </w:rPr>
        <w:t>الغش</w:t>
      </w:r>
      <w:r w:rsidR="00676DF0">
        <w:rPr>
          <w:rFonts w:hint="cs"/>
          <w:rtl/>
        </w:rPr>
        <w:t xml:space="preserve"> أو </w:t>
      </w:r>
      <w:r w:rsidR="0069742B">
        <w:rPr>
          <w:rFonts w:hint="cs"/>
          <w:rtl/>
        </w:rPr>
        <w:t xml:space="preserve">من </w:t>
      </w:r>
      <w:r w:rsidR="00676DF0">
        <w:rPr>
          <w:rFonts w:hint="cs"/>
          <w:rtl/>
        </w:rPr>
        <w:t>تسرب الأسئلة</w:t>
      </w:r>
      <w:r w:rsidR="00CA22FD">
        <w:rPr>
          <w:rFonts w:hint="cs"/>
          <w:rtl/>
        </w:rPr>
        <w:t xml:space="preserve"> أو </w:t>
      </w:r>
      <w:r w:rsidR="00A472B3">
        <w:rPr>
          <w:rFonts w:hint="cs"/>
          <w:rtl/>
        </w:rPr>
        <w:t>عدم الالتزام ب</w:t>
      </w:r>
      <w:r w:rsidR="00CA22FD">
        <w:rPr>
          <w:rFonts w:hint="cs"/>
          <w:rtl/>
        </w:rPr>
        <w:t xml:space="preserve">الوقت أو </w:t>
      </w:r>
      <w:r w:rsidR="007D7F5E">
        <w:rPr>
          <w:rFonts w:hint="cs"/>
          <w:rtl/>
        </w:rPr>
        <w:t xml:space="preserve">قصور في </w:t>
      </w:r>
      <w:r w:rsidR="00CA22FD">
        <w:rPr>
          <w:rFonts w:hint="cs"/>
          <w:rtl/>
        </w:rPr>
        <w:t>التعليمات</w:t>
      </w:r>
      <w:r w:rsidR="007D7F5E">
        <w:rPr>
          <w:rFonts w:hint="cs"/>
          <w:rtl/>
        </w:rPr>
        <w:t xml:space="preserve"> أو في التهيئة اللازمة</w:t>
      </w:r>
      <w:r w:rsidR="0069742B">
        <w:rPr>
          <w:rFonts w:hint="cs"/>
          <w:rtl/>
        </w:rPr>
        <w:t xml:space="preserve"> له</w:t>
      </w:r>
      <w:r w:rsidR="00F16358">
        <w:rPr>
          <w:rFonts w:hint="cs"/>
          <w:rtl/>
        </w:rPr>
        <w:t>. وإن كان</w:t>
      </w:r>
      <w:r w:rsidR="007D7F5E">
        <w:rPr>
          <w:rFonts w:hint="cs"/>
          <w:rtl/>
        </w:rPr>
        <w:t>ت</w:t>
      </w:r>
      <w:r w:rsidR="00F16358">
        <w:rPr>
          <w:rFonts w:hint="cs"/>
          <w:rtl/>
        </w:rPr>
        <w:t xml:space="preserve"> إدارة الاختبارات مهمة في أي مادة فهي أهم وأدعى للانتباه في الاختبارات الموحدة التي يشترك فيها عدد كبير من الطلاب كاختبارات القبول و</w:t>
      </w:r>
      <w:r w:rsidR="002F23EF">
        <w:rPr>
          <w:rFonts w:hint="cs"/>
          <w:rtl/>
        </w:rPr>
        <w:t>ا</w:t>
      </w:r>
      <w:r w:rsidR="00F16358">
        <w:rPr>
          <w:rFonts w:hint="cs"/>
          <w:rtl/>
        </w:rPr>
        <w:t xml:space="preserve">ختبارات </w:t>
      </w:r>
      <w:r w:rsidR="007D7F5E">
        <w:rPr>
          <w:rFonts w:hint="cs"/>
          <w:rtl/>
        </w:rPr>
        <w:t>ا</w:t>
      </w:r>
      <w:r w:rsidR="00F16358">
        <w:rPr>
          <w:rFonts w:hint="cs"/>
          <w:rtl/>
        </w:rPr>
        <w:t xml:space="preserve">لسنة التحضيرية. </w:t>
      </w:r>
      <w:r w:rsidR="0002503C">
        <w:rPr>
          <w:rFonts w:hint="cs"/>
          <w:rtl/>
        </w:rPr>
        <w:t xml:space="preserve"> </w:t>
      </w:r>
    </w:p>
    <w:p w:rsidR="0069742B" w:rsidRDefault="0069742B" w:rsidP="008C79AD">
      <w:pPr>
        <w:spacing w:line="276" w:lineRule="auto"/>
        <w:jc w:val="both"/>
        <w:rPr>
          <w:rtl/>
        </w:rPr>
      </w:pPr>
    </w:p>
    <w:p w:rsidR="00A472B3" w:rsidRDefault="00DE33EC" w:rsidP="0069742B">
      <w:pPr>
        <w:spacing w:line="276" w:lineRule="auto"/>
        <w:jc w:val="both"/>
        <w:rPr>
          <w:rtl/>
        </w:rPr>
      </w:pPr>
      <w:r>
        <w:rPr>
          <w:rFonts w:hint="cs"/>
          <w:rtl/>
        </w:rPr>
        <w:t xml:space="preserve">إن </w:t>
      </w:r>
      <w:r w:rsidR="007D7F5E">
        <w:rPr>
          <w:rFonts w:hint="cs"/>
          <w:rtl/>
        </w:rPr>
        <w:t xml:space="preserve">تطبيق </w:t>
      </w:r>
      <w:r w:rsidR="00ED2BA5">
        <w:rPr>
          <w:rFonts w:hint="cs"/>
          <w:rtl/>
        </w:rPr>
        <w:t xml:space="preserve">وإدارة </w:t>
      </w:r>
      <w:r w:rsidR="007D7F5E">
        <w:rPr>
          <w:rFonts w:hint="cs"/>
          <w:rtl/>
        </w:rPr>
        <w:t>ال</w:t>
      </w:r>
      <w:r w:rsidR="00ED2BA5">
        <w:rPr>
          <w:rFonts w:hint="cs"/>
          <w:rtl/>
        </w:rPr>
        <w:t xml:space="preserve">اختبارات </w:t>
      </w:r>
      <w:r w:rsidR="00E80CD2">
        <w:rPr>
          <w:rFonts w:hint="cs"/>
          <w:rtl/>
        </w:rPr>
        <w:t>المشتركة</w:t>
      </w:r>
      <w:r w:rsidR="00ED2BA5">
        <w:rPr>
          <w:rFonts w:hint="cs"/>
          <w:rtl/>
        </w:rPr>
        <w:t xml:space="preserve"> فن ومهارة </w:t>
      </w:r>
      <w:r w:rsidR="00BA046E">
        <w:rPr>
          <w:rFonts w:hint="cs"/>
          <w:rtl/>
        </w:rPr>
        <w:t>ك</w:t>
      </w:r>
      <w:r w:rsidR="00855867">
        <w:rPr>
          <w:rFonts w:hint="cs"/>
          <w:rtl/>
        </w:rPr>
        <w:t xml:space="preserve">إدارة </w:t>
      </w:r>
      <w:r w:rsidR="00F16358">
        <w:rPr>
          <w:rFonts w:hint="cs"/>
          <w:rtl/>
        </w:rPr>
        <w:t xml:space="preserve">أي </w:t>
      </w:r>
      <w:r w:rsidR="00855867">
        <w:rPr>
          <w:rFonts w:hint="cs"/>
          <w:rtl/>
        </w:rPr>
        <w:t xml:space="preserve">مشروع </w:t>
      </w:r>
      <w:r w:rsidR="00F16358">
        <w:rPr>
          <w:rFonts w:hint="cs"/>
          <w:rtl/>
        </w:rPr>
        <w:t xml:space="preserve">له </w:t>
      </w:r>
      <w:r w:rsidR="00855867">
        <w:rPr>
          <w:rFonts w:hint="cs"/>
          <w:rtl/>
        </w:rPr>
        <w:t xml:space="preserve">مؤشرات </w:t>
      </w:r>
      <w:r w:rsidR="00F16358">
        <w:rPr>
          <w:rFonts w:hint="cs"/>
          <w:rtl/>
        </w:rPr>
        <w:t xml:space="preserve">نجاح </w:t>
      </w:r>
      <w:r w:rsidR="00855867">
        <w:rPr>
          <w:rFonts w:hint="cs"/>
          <w:rtl/>
        </w:rPr>
        <w:t>رقمية ونوعية</w:t>
      </w:r>
      <w:r w:rsidR="00ED2BA5">
        <w:rPr>
          <w:rFonts w:hint="cs"/>
          <w:rtl/>
        </w:rPr>
        <w:t xml:space="preserve">. تتطلب الإدارة </w:t>
      </w:r>
      <w:r w:rsidR="00DC5C06">
        <w:rPr>
          <w:rFonts w:hint="cs"/>
          <w:rtl/>
        </w:rPr>
        <w:t>الجيدة</w:t>
      </w:r>
      <w:r w:rsidR="00ED2BA5">
        <w:rPr>
          <w:rFonts w:hint="cs"/>
          <w:rtl/>
        </w:rPr>
        <w:t xml:space="preserve"> قدر عال من التنسيق والانضباط</w:t>
      </w:r>
      <w:r w:rsidR="00A472B3">
        <w:rPr>
          <w:rFonts w:hint="cs"/>
          <w:rtl/>
        </w:rPr>
        <w:t xml:space="preserve"> من أول يوم عمل في تسلسل هرمي يضمن تكامل في الأداء بدون تداخل أو تعارض في المهام</w:t>
      </w:r>
      <w:r w:rsidR="00F16358">
        <w:rPr>
          <w:rFonts w:hint="cs"/>
          <w:rtl/>
        </w:rPr>
        <w:t xml:space="preserve"> </w:t>
      </w:r>
      <w:r w:rsidR="00A472B3">
        <w:rPr>
          <w:rFonts w:hint="cs"/>
          <w:rtl/>
        </w:rPr>
        <w:t xml:space="preserve"> </w:t>
      </w:r>
      <w:r w:rsidR="00F16358">
        <w:rPr>
          <w:rFonts w:hint="cs"/>
          <w:rtl/>
        </w:rPr>
        <w:t xml:space="preserve">لتحقيق هدف مشترك وهو قياس مستوى تحصيل </w:t>
      </w:r>
      <w:r w:rsidR="0069742B">
        <w:rPr>
          <w:rFonts w:hint="cs"/>
          <w:rtl/>
        </w:rPr>
        <w:t>الطلاب</w:t>
      </w:r>
      <w:r w:rsidR="00F16358">
        <w:rPr>
          <w:rFonts w:hint="cs"/>
          <w:rtl/>
        </w:rPr>
        <w:t xml:space="preserve"> أدق مايمكن وبأقل قدر من الأخطاء وتقديم  أفضل تجربة اختبار </w:t>
      </w:r>
      <w:r w:rsidR="0069742B">
        <w:rPr>
          <w:rFonts w:hint="cs"/>
          <w:rtl/>
        </w:rPr>
        <w:t>للطلاب</w:t>
      </w:r>
      <w:r w:rsidR="00F16358">
        <w:rPr>
          <w:rFonts w:hint="cs"/>
          <w:rtl/>
        </w:rPr>
        <w:t xml:space="preserve"> تضمن للجميع العدالة وتساوي الفرص. </w:t>
      </w:r>
    </w:p>
    <w:p w:rsidR="005A45DF" w:rsidRDefault="002F23EF" w:rsidP="00F269D2">
      <w:pPr>
        <w:spacing w:line="276" w:lineRule="auto"/>
        <w:jc w:val="both"/>
        <w:rPr>
          <w:rtl/>
        </w:rPr>
      </w:pPr>
      <w:r>
        <w:rPr>
          <w:rFonts w:hint="cs"/>
          <w:rtl/>
        </w:rPr>
        <w:t>يعرض البحث</w:t>
      </w:r>
      <w:r w:rsidR="00FA08EB">
        <w:rPr>
          <w:rFonts w:hint="cs"/>
          <w:rtl/>
        </w:rPr>
        <w:t xml:space="preserve"> </w:t>
      </w:r>
      <w:r>
        <w:rPr>
          <w:rFonts w:hint="cs"/>
          <w:rtl/>
        </w:rPr>
        <w:t>نموذج</w:t>
      </w:r>
      <w:r w:rsidR="00177D2B">
        <w:rPr>
          <w:rFonts w:hint="cs"/>
          <w:rtl/>
        </w:rPr>
        <w:t>ا</w:t>
      </w:r>
      <w:r>
        <w:rPr>
          <w:rFonts w:hint="cs"/>
          <w:rtl/>
        </w:rPr>
        <w:t xml:space="preserve"> </w:t>
      </w:r>
      <w:r w:rsidR="00FA08EB">
        <w:rPr>
          <w:rFonts w:hint="cs"/>
          <w:rtl/>
        </w:rPr>
        <w:t>ناجح</w:t>
      </w:r>
      <w:r w:rsidR="00177D2B">
        <w:rPr>
          <w:rFonts w:hint="cs"/>
          <w:rtl/>
        </w:rPr>
        <w:t>ا</w:t>
      </w:r>
      <w:r w:rsidR="00FA08EB">
        <w:rPr>
          <w:rFonts w:hint="cs"/>
          <w:rtl/>
        </w:rPr>
        <w:t xml:space="preserve"> لإدارة اختبارات السنة التحضيرية</w:t>
      </w:r>
      <w:r w:rsidR="009848B9">
        <w:rPr>
          <w:rFonts w:hint="cs"/>
          <w:rtl/>
        </w:rPr>
        <w:t xml:space="preserve"> في جامعة الملك عبد العزيز</w:t>
      </w:r>
      <w:r w:rsidR="005A45DF">
        <w:rPr>
          <w:rFonts w:hint="cs"/>
          <w:rtl/>
        </w:rPr>
        <w:t>-</w:t>
      </w:r>
      <w:r w:rsidR="00DE33EC">
        <w:rPr>
          <w:rFonts w:hint="cs"/>
          <w:rtl/>
        </w:rPr>
        <w:t xml:space="preserve"> </w:t>
      </w:r>
      <w:r w:rsidR="005A45DF">
        <w:rPr>
          <w:rFonts w:hint="cs"/>
          <w:rtl/>
        </w:rPr>
        <w:t>شطر الطالبات</w:t>
      </w:r>
      <w:r w:rsidR="00922CC3">
        <w:rPr>
          <w:rFonts w:hint="cs"/>
          <w:rtl/>
        </w:rPr>
        <w:t xml:space="preserve"> منذ بدء السنة التحضيرية من أربع سنوات</w:t>
      </w:r>
      <w:r w:rsidR="00A472B3">
        <w:rPr>
          <w:rFonts w:hint="cs"/>
          <w:rtl/>
        </w:rPr>
        <w:t xml:space="preserve">، </w:t>
      </w:r>
      <w:r w:rsidR="00DE33EC">
        <w:rPr>
          <w:rFonts w:hint="cs"/>
          <w:rtl/>
        </w:rPr>
        <w:t xml:space="preserve">ومؤشرات نجاح </w:t>
      </w:r>
      <w:r w:rsidR="00F269D2">
        <w:rPr>
          <w:rFonts w:hint="cs"/>
          <w:rtl/>
        </w:rPr>
        <w:t xml:space="preserve">هذا </w:t>
      </w:r>
      <w:r>
        <w:rPr>
          <w:rFonts w:hint="cs"/>
          <w:rtl/>
        </w:rPr>
        <w:t xml:space="preserve"> النموذج </w:t>
      </w:r>
      <w:r w:rsidR="00DE33EC">
        <w:rPr>
          <w:rFonts w:hint="cs"/>
          <w:rtl/>
        </w:rPr>
        <w:t xml:space="preserve">دلائل رقمية ونوعية سواء </w:t>
      </w:r>
      <w:r w:rsidR="0069742B">
        <w:rPr>
          <w:rFonts w:hint="cs"/>
          <w:rtl/>
        </w:rPr>
        <w:t>ال</w:t>
      </w:r>
      <w:r w:rsidR="00DE33EC">
        <w:rPr>
          <w:rFonts w:hint="cs"/>
          <w:rtl/>
        </w:rPr>
        <w:t>مؤشرات</w:t>
      </w:r>
      <w:r w:rsidR="005A45DF">
        <w:rPr>
          <w:rFonts w:hint="cs"/>
          <w:rtl/>
        </w:rPr>
        <w:t xml:space="preserve"> </w:t>
      </w:r>
      <w:r w:rsidR="0069742B">
        <w:rPr>
          <w:rFonts w:hint="cs"/>
          <w:rtl/>
        </w:rPr>
        <w:t>ال</w:t>
      </w:r>
      <w:r w:rsidR="005A45DF">
        <w:rPr>
          <w:rFonts w:hint="cs"/>
          <w:rtl/>
        </w:rPr>
        <w:t xml:space="preserve">إحصائية </w:t>
      </w:r>
      <w:r w:rsidR="00DE33EC">
        <w:rPr>
          <w:rFonts w:hint="cs"/>
          <w:rtl/>
        </w:rPr>
        <w:t>عن ثبات</w:t>
      </w:r>
      <w:r w:rsidR="00E23038">
        <w:rPr>
          <w:rFonts w:hint="cs"/>
          <w:rtl/>
        </w:rPr>
        <w:t xml:space="preserve"> </w:t>
      </w:r>
      <w:r w:rsidR="005A45DF">
        <w:rPr>
          <w:rFonts w:hint="cs"/>
          <w:rtl/>
        </w:rPr>
        <w:t>نتائج الاختبار</w:t>
      </w:r>
      <w:r w:rsidR="00DE33EC">
        <w:rPr>
          <w:rFonts w:hint="cs"/>
          <w:rtl/>
        </w:rPr>
        <w:t xml:space="preserve"> ودقة القياس</w:t>
      </w:r>
      <w:r w:rsidR="00C423D1">
        <w:rPr>
          <w:rFonts w:hint="cs"/>
          <w:rtl/>
        </w:rPr>
        <w:t xml:space="preserve"> </w:t>
      </w:r>
      <w:r w:rsidR="00DE33EC">
        <w:rPr>
          <w:rFonts w:hint="cs"/>
          <w:rtl/>
        </w:rPr>
        <w:t>أ</w:t>
      </w:r>
      <w:r w:rsidR="005A45DF">
        <w:rPr>
          <w:rFonts w:hint="cs"/>
          <w:rtl/>
        </w:rPr>
        <w:t>و</w:t>
      </w:r>
      <w:r w:rsidR="00DE33EC">
        <w:rPr>
          <w:rFonts w:hint="cs"/>
          <w:rtl/>
        </w:rPr>
        <w:t xml:space="preserve"> </w:t>
      </w:r>
      <w:r w:rsidR="00C423D1">
        <w:rPr>
          <w:rFonts w:hint="cs"/>
          <w:rtl/>
        </w:rPr>
        <w:t>من ال</w:t>
      </w:r>
      <w:r w:rsidR="005A45DF">
        <w:rPr>
          <w:rFonts w:hint="cs"/>
          <w:rtl/>
        </w:rPr>
        <w:t xml:space="preserve">تغذية </w:t>
      </w:r>
      <w:r w:rsidR="00C423D1">
        <w:rPr>
          <w:rFonts w:hint="cs"/>
          <w:rtl/>
        </w:rPr>
        <w:t>ال</w:t>
      </w:r>
      <w:r w:rsidR="005A45DF">
        <w:rPr>
          <w:rFonts w:hint="cs"/>
          <w:rtl/>
        </w:rPr>
        <w:t xml:space="preserve">راجعة </w:t>
      </w:r>
      <w:r w:rsidR="00C423D1">
        <w:rPr>
          <w:rFonts w:hint="cs"/>
          <w:rtl/>
        </w:rPr>
        <w:t xml:space="preserve">الإيجابية </w:t>
      </w:r>
      <w:r w:rsidR="005A45DF">
        <w:rPr>
          <w:rFonts w:hint="cs"/>
          <w:rtl/>
        </w:rPr>
        <w:t>من الطالبات والأستاذات على حد سواء</w:t>
      </w:r>
      <w:r w:rsidR="00E23038">
        <w:rPr>
          <w:rFonts w:hint="cs"/>
          <w:rtl/>
        </w:rPr>
        <w:t>.</w:t>
      </w:r>
      <w:r w:rsidR="005A45DF">
        <w:rPr>
          <w:rFonts w:hint="cs"/>
          <w:rtl/>
        </w:rPr>
        <w:t xml:space="preserve"> </w:t>
      </w:r>
    </w:p>
    <w:p w:rsidR="00B42B89" w:rsidRDefault="00B42B89" w:rsidP="00B42B89">
      <w:pPr>
        <w:spacing w:line="276" w:lineRule="auto"/>
        <w:jc w:val="both"/>
        <w:rPr>
          <w:rtl/>
        </w:rPr>
      </w:pPr>
    </w:p>
    <w:p w:rsidR="00A472B3" w:rsidRDefault="0069742B" w:rsidP="003B4F12">
      <w:pPr>
        <w:spacing w:line="276" w:lineRule="auto"/>
        <w:jc w:val="both"/>
        <w:rPr>
          <w:rtl/>
        </w:rPr>
      </w:pPr>
      <w:r>
        <w:rPr>
          <w:rFonts w:hint="cs"/>
          <w:rtl/>
        </w:rPr>
        <w:t>وت</w:t>
      </w:r>
      <w:r w:rsidR="0002503C">
        <w:rPr>
          <w:rFonts w:hint="cs"/>
          <w:rtl/>
        </w:rPr>
        <w:t xml:space="preserve">بدأ </w:t>
      </w:r>
      <w:r>
        <w:rPr>
          <w:rFonts w:hint="cs"/>
          <w:rtl/>
        </w:rPr>
        <w:t>ا</w:t>
      </w:r>
      <w:r w:rsidR="0002503C">
        <w:rPr>
          <w:rFonts w:hint="cs"/>
          <w:rtl/>
        </w:rPr>
        <w:t xml:space="preserve">لإدارة </w:t>
      </w:r>
      <w:r>
        <w:rPr>
          <w:rFonts w:hint="cs"/>
          <w:rtl/>
        </w:rPr>
        <w:t>ال</w:t>
      </w:r>
      <w:r w:rsidR="005A45DF">
        <w:rPr>
          <w:rFonts w:hint="cs"/>
          <w:rtl/>
        </w:rPr>
        <w:t>فاعلة</w:t>
      </w:r>
      <w:r w:rsidR="0002503C">
        <w:rPr>
          <w:rFonts w:hint="cs"/>
          <w:rtl/>
        </w:rPr>
        <w:t xml:space="preserve"> للاختبارات </w:t>
      </w:r>
      <w:r>
        <w:rPr>
          <w:rFonts w:hint="cs"/>
          <w:rtl/>
        </w:rPr>
        <w:t>بالتخطيط الجيد و</w:t>
      </w:r>
      <w:r w:rsidR="0002503C">
        <w:rPr>
          <w:rFonts w:hint="cs"/>
          <w:rtl/>
        </w:rPr>
        <w:t xml:space="preserve">توزيع العمل في لجان محددة المهام والمسئوليات ثم </w:t>
      </w:r>
      <w:r w:rsidR="00A472B3">
        <w:rPr>
          <w:rFonts w:hint="cs"/>
          <w:rtl/>
        </w:rPr>
        <w:t>تهيئة الطالبات للاختبار</w:t>
      </w:r>
      <w:r w:rsidR="0002503C">
        <w:rPr>
          <w:rFonts w:hint="cs"/>
          <w:rtl/>
        </w:rPr>
        <w:t xml:space="preserve"> من أول يوم بسياسات محددة للمادة </w:t>
      </w:r>
      <w:r w:rsidR="00E23038">
        <w:rPr>
          <w:rFonts w:hint="cs"/>
          <w:rtl/>
        </w:rPr>
        <w:t xml:space="preserve">واختباراتها </w:t>
      </w:r>
      <w:r w:rsidR="0002503C">
        <w:rPr>
          <w:rFonts w:hint="cs"/>
          <w:rtl/>
        </w:rPr>
        <w:t>وتهيئة آنية قبل الاختبار</w:t>
      </w:r>
      <w:r w:rsidR="00E23038">
        <w:rPr>
          <w:rFonts w:hint="cs"/>
          <w:rtl/>
        </w:rPr>
        <w:t xml:space="preserve">، </w:t>
      </w:r>
      <w:r w:rsidR="00B42B89">
        <w:rPr>
          <w:rFonts w:hint="cs"/>
          <w:rtl/>
        </w:rPr>
        <w:t xml:space="preserve">ثم الإعداد ليوم الاختبار وإدارة الاختبارات والإشراف الفعلي على سيرها، </w:t>
      </w:r>
      <w:r w:rsidR="00E23038">
        <w:rPr>
          <w:rFonts w:hint="cs"/>
          <w:rtl/>
        </w:rPr>
        <w:t>مروراً بالتقنيات والبرامج المختلفة التي تستخدم في بناء الاختبار وفي تصحيحه وفي تحليل الأسئلة وتدقيق النتائج وإعلانها للطالبات في زمن قياسي</w:t>
      </w:r>
      <w:r w:rsidR="0067505F">
        <w:rPr>
          <w:rFonts w:hint="cs"/>
          <w:rtl/>
        </w:rPr>
        <w:t>،</w:t>
      </w:r>
      <w:r w:rsidR="00E23038">
        <w:rPr>
          <w:rFonts w:hint="cs"/>
          <w:rtl/>
        </w:rPr>
        <w:t xml:space="preserve"> </w:t>
      </w:r>
      <w:r w:rsidR="00A06F74">
        <w:rPr>
          <w:rFonts w:hint="cs"/>
          <w:rtl/>
        </w:rPr>
        <w:t xml:space="preserve">وما توفره من إحصائيات </w:t>
      </w:r>
      <w:r w:rsidR="00B42B89">
        <w:rPr>
          <w:rFonts w:hint="cs"/>
          <w:rtl/>
        </w:rPr>
        <w:t>و</w:t>
      </w:r>
      <w:r w:rsidR="00DC5C06">
        <w:rPr>
          <w:rFonts w:hint="cs"/>
          <w:rtl/>
        </w:rPr>
        <w:t xml:space="preserve">تعمل هذه المؤشرات الرقمية </w:t>
      </w:r>
      <w:r w:rsidR="0069481F">
        <w:rPr>
          <w:rFonts w:hint="cs"/>
          <w:rtl/>
        </w:rPr>
        <w:t xml:space="preserve">كعدسة مكبرة </w:t>
      </w:r>
      <w:r w:rsidR="00DC5C06">
        <w:rPr>
          <w:rFonts w:hint="cs"/>
          <w:rtl/>
        </w:rPr>
        <w:t>لجودة الاختبار ومجرياته</w:t>
      </w:r>
      <w:r w:rsidR="00B0106F">
        <w:rPr>
          <w:rFonts w:hint="cs"/>
          <w:rtl/>
        </w:rPr>
        <w:t xml:space="preserve"> لم تخطئ على مدار الأربع سنوات الماضية</w:t>
      </w:r>
      <w:r w:rsidR="00DC5C06">
        <w:rPr>
          <w:rFonts w:hint="cs"/>
          <w:rtl/>
        </w:rPr>
        <w:t>.</w:t>
      </w:r>
      <w:r w:rsidR="008D18B8">
        <w:rPr>
          <w:rFonts w:hint="cs"/>
          <w:rtl/>
        </w:rPr>
        <w:t xml:space="preserve"> </w:t>
      </w:r>
      <w:r w:rsidR="00B42B89">
        <w:rPr>
          <w:rFonts w:hint="cs"/>
          <w:rtl/>
        </w:rPr>
        <w:t xml:space="preserve">كما </w:t>
      </w:r>
      <w:r w:rsidR="002F23EF">
        <w:rPr>
          <w:rFonts w:hint="cs"/>
          <w:rtl/>
        </w:rPr>
        <w:t>يستعرض البحث</w:t>
      </w:r>
      <w:r w:rsidR="003B4F12">
        <w:rPr>
          <w:rFonts w:hint="cs"/>
          <w:rtl/>
        </w:rPr>
        <w:t xml:space="preserve"> آليات وتقنيات </w:t>
      </w:r>
      <w:r w:rsidR="00B42B89">
        <w:rPr>
          <w:rFonts w:hint="cs"/>
          <w:rtl/>
        </w:rPr>
        <w:t xml:space="preserve">تمنع أو تقلل من فرص الغش أو تسرب الأسئلة، </w:t>
      </w:r>
      <w:r w:rsidR="00470C99">
        <w:rPr>
          <w:rFonts w:hint="cs"/>
          <w:rtl/>
        </w:rPr>
        <w:t>ويخلص</w:t>
      </w:r>
      <w:ins w:id="0" w:author="abeer" w:date="2012-06-10T17:55:00Z">
        <w:r w:rsidR="003B4F12">
          <w:rPr>
            <w:rFonts w:hint="cs"/>
            <w:rtl/>
          </w:rPr>
          <w:t xml:space="preserve"> </w:t>
        </w:r>
      </w:ins>
      <w:r w:rsidR="002F23EF">
        <w:rPr>
          <w:rFonts w:hint="cs"/>
          <w:rtl/>
        </w:rPr>
        <w:t>البحث</w:t>
      </w:r>
      <w:r w:rsidR="002F23EF" w:rsidDel="002F23EF">
        <w:rPr>
          <w:rFonts w:hint="cs"/>
          <w:rtl/>
        </w:rPr>
        <w:t xml:space="preserve"> </w:t>
      </w:r>
      <w:r w:rsidR="00922CC3">
        <w:rPr>
          <w:rFonts w:hint="cs"/>
          <w:rtl/>
        </w:rPr>
        <w:t>إلى أن</w:t>
      </w:r>
      <w:r w:rsidR="00974632">
        <w:rPr>
          <w:rFonts w:hint="cs"/>
          <w:rtl/>
        </w:rPr>
        <w:t xml:space="preserve"> </w:t>
      </w:r>
      <w:r w:rsidR="00470C99">
        <w:rPr>
          <w:rFonts w:hint="cs"/>
          <w:rtl/>
        </w:rPr>
        <w:t>تنظيم و</w:t>
      </w:r>
      <w:r w:rsidR="00974632">
        <w:rPr>
          <w:rFonts w:hint="cs"/>
          <w:rtl/>
        </w:rPr>
        <w:t>ضبط سير الإختبار والإدارة الجيدة له مهم جداُ في تحقيق أهداف السنة التحضيرية،</w:t>
      </w:r>
      <w:r w:rsidR="00922CC3">
        <w:rPr>
          <w:rFonts w:hint="cs"/>
          <w:rtl/>
        </w:rPr>
        <w:t xml:space="preserve"> </w:t>
      </w:r>
      <w:r w:rsidR="00A06F74">
        <w:rPr>
          <w:rFonts w:hint="cs"/>
          <w:rtl/>
        </w:rPr>
        <w:t xml:space="preserve">والأهم من ذلك أن </w:t>
      </w:r>
      <w:r w:rsidR="001A6572">
        <w:rPr>
          <w:rFonts w:hint="cs"/>
          <w:rtl/>
        </w:rPr>
        <w:t xml:space="preserve">تجانس </w:t>
      </w:r>
      <w:r w:rsidR="00070638">
        <w:rPr>
          <w:rFonts w:hint="cs"/>
          <w:rtl/>
        </w:rPr>
        <w:t xml:space="preserve">الآليات </w:t>
      </w:r>
      <w:r w:rsidR="00470C99">
        <w:rPr>
          <w:rFonts w:hint="cs"/>
          <w:rtl/>
        </w:rPr>
        <w:t xml:space="preserve">والتقنيات </w:t>
      </w:r>
      <w:r w:rsidR="00070638">
        <w:rPr>
          <w:rFonts w:hint="cs"/>
          <w:rtl/>
        </w:rPr>
        <w:t>و</w:t>
      </w:r>
      <w:r w:rsidR="001A6572">
        <w:rPr>
          <w:rFonts w:hint="cs"/>
          <w:rtl/>
        </w:rPr>
        <w:t xml:space="preserve">الأساليب المتبعة في إدارة وتطبيق الاختبارات </w:t>
      </w:r>
      <w:r w:rsidR="00070638">
        <w:rPr>
          <w:rFonts w:hint="cs"/>
          <w:rtl/>
        </w:rPr>
        <w:t xml:space="preserve">بين </w:t>
      </w:r>
      <w:r w:rsidR="00974632">
        <w:rPr>
          <w:rFonts w:hint="cs"/>
          <w:rtl/>
        </w:rPr>
        <w:t>منسقي</w:t>
      </w:r>
      <w:r w:rsidR="001A6572">
        <w:rPr>
          <w:rFonts w:hint="cs"/>
          <w:rtl/>
        </w:rPr>
        <w:t xml:space="preserve"> مواد السنة التحضيرية</w:t>
      </w:r>
      <w:r w:rsidR="00974632">
        <w:rPr>
          <w:rFonts w:hint="cs"/>
          <w:rtl/>
        </w:rPr>
        <w:t xml:space="preserve"> تصب </w:t>
      </w:r>
      <w:r w:rsidR="00470C99">
        <w:rPr>
          <w:rFonts w:hint="cs"/>
          <w:rtl/>
        </w:rPr>
        <w:t xml:space="preserve">بشكل خاص </w:t>
      </w:r>
      <w:r w:rsidR="00974632">
        <w:rPr>
          <w:rFonts w:hint="cs"/>
          <w:rtl/>
        </w:rPr>
        <w:t>في مصلحة الطالب و</w:t>
      </w:r>
      <w:r w:rsidR="001A6572">
        <w:rPr>
          <w:rFonts w:hint="cs"/>
          <w:rtl/>
        </w:rPr>
        <w:t xml:space="preserve">تعجل بأن يتأقلم مع الحياة الجامعية ومتطلباتها. </w:t>
      </w:r>
      <w:r w:rsidR="00470C99">
        <w:rPr>
          <w:rFonts w:hint="cs"/>
          <w:rtl/>
        </w:rPr>
        <w:t xml:space="preserve">كما ان ذلك عامةً يساهم في نجاح سير العملية التعليمية. </w:t>
      </w:r>
      <w:r w:rsidR="001A6572">
        <w:rPr>
          <w:rFonts w:hint="cs"/>
          <w:rtl/>
        </w:rPr>
        <w:t xml:space="preserve"> </w:t>
      </w:r>
    </w:p>
    <w:p w:rsidR="008C79AD" w:rsidRDefault="008C79AD" w:rsidP="008C79AD">
      <w:pPr>
        <w:pStyle w:val="Heading1"/>
        <w:rPr>
          <w:rtl/>
        </w:rPr>
      </w:pPr>
    </w:p>
    <w:sectPr w:rsidR="008C79AD" w:rsidSect="0044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35419"/>
    <w:multiLevelType w:val="hybridMultilevel"/>
    <w:tmpl w:val="06821808"/>
    <w:lvl w:ilvl="0" w:tplc="40402392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2F87"/>
    <w:multiLevelType w:val="hybridMultilevel"/>
    <w:tmpl w:val="0D0A789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63454"/>
    <w:multiLevelType w:val="hybridMultilevel"/>
    <w:tmpl w:val="C9A2D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400BAF"/>
    <w:multiLevelType w:val="hybridMultilevel"/>
    <w:tmpl w:val="C2C8F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618035D"/>
    <w:multiLevelType w:val="hybridMultilevel"/>
    <w:tmpl w:val="3EBABDEA"/>
    <w:lvl w:ilvl="0" w:tplc="AFE2EA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BE31DE"/>
    <w:multiLevelType w:val="hybridMultilevel"/>
    <w:tmpl w:val="AB464CC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3C2B43"/>
    <w:multiLevelType w:val="hybridMultilevel"/>
    <w:tmpl w:val="E5466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22ED8"/>
    <w:multiLevelType w:val="hybridMultilevel"/>
    <w:tmpl w:val="A27CD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95E9F"/>
    <w:multiLevelType w:val="hybridMultilevel"/>
    <w:tmpl w:val="CEB6A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91861"/>
    <w:multiLevelType w:val="hybridMultilevel"/>
    <w:tmpl w:val="CE22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F875BA"/>
    <w:multiLevelType w:val="hybridMultilevel"/>
    <w:tmpl w:val="6A269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56697D"/>
    <w:multiLevelType w:val="hybridMultilevel"/>
    <w:tmpl w:val="52C8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0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304877"/>
    <w:rsid w:val="000150A6"/>
    <w:rsid w:val="0002503C"/>
    <w:rsid w:val="00070638"/>
    <w:rsid w:val="000C1E7E"/>
    <w:rsid w:val="000D0B87"/>
    <w:rsid w:val="00177D2B"/>
    <w:rsid w:val="00195DF9"/>
    <w:rsid w:val="001A6572"/>
    <w:rsid w:val="001D20EB"/>
    <w:rsid w:val="001F4981"/>
    <w:rsid w:val="00225FBF"/>
    <w:rsid w:val="002351B1"/>
    <w:rsid w:val="0024346B"/>
    <w:rsid w:val="00273A40"/>
    <w:rsid w:val="002F23EF"/>
    <w:rsid w:val="00304877"/>
    <w:rsid w:val="00353AFC"/>
    <w:rsid w:val="003B4F12"/>
    <w:rsid w:val="0042015C"/>
    <w:rsid w:val="0044010A"/>
    <w:rsid w:val="00470C99"/>
    <w:rsid w:val="00485873"/>
    <w:rsid w:val="00516F77"/>
    <w:rsid w:val="005844D1"/>
    <w:rsid w:val="00586D48"/>
    <w:rsid w:val="005A45DF"/>
    <w:rsid w:val="005C35E0"/>
    <w:rsid w:val="005D344F"/>
    <w:rsid w:val="005E4DB3"/>
    <w:rsid w:val="006476BE"/>
    <w:rsid w:val="0067505F"/>
    <w:rsid w:val="00676DF0"/>
    <w:rsid w:val="0069481F"/>
    <w:rsid w:val="0069742B"/>
    <w:rsid w:val="006A3162"/>
    <w:rsid w:val="006F4FE6"/>
    <w:rsid w:val="00713090"/>
    <w:rsid w:val="007147D5"/>
    <w:rsid w:val="00766004"/>
    <w:rsid w:val="00795EC5"/>
    <w:rsid w:val="007C1D80"/>
    <w:rsid w:val="007D7227"/>
    <w:rsid w:val="007D7F5E"/>
    <w:rsid w:val="007F0E93"/>
    <w:rsid w:val="008245F7"/>
    <w:rsid w:val="00855867"/>
    <w:rsid w:val="00882D07"/>
    <w:rsid w:val="008C6E90"/>
    <w:rsid w:val="008C79AD"/>
    <w:rsid w:val="008D18B8"/>
    <w:rsid w:val="00922CC3"/>
    <w:rsid w:val="00940C12"/>
    <w:rsid w:val="00952B81"/>
    <w:rsid w:val="00974632"/>
    <w:rsid w:val="009848B9"/>
    <w:rsid w:val="009A2A1F"/>
    <w:rsid w:val="00A06F74"/>
    <w:rsid w:val="00A14F0B"/>
    <w:rsid w:val="00A17D59"/>
    <w:rsid w:val="00A472B3"/>
    <w:rsid w:val="00B0106F"/>
    <w:rsid w:val="00B42B89"/>
    <w:rsid w:val="00BA046E"/>
    <w:rsid w:val="00C03B17"/>
    <w:rsid w:val="00C17969"/>
    <w:rsid w:val="00C22F6E"/>
    <w:rsid w:val="00C423D1"/>
    <w:rsid w:val="00CA22FD"/>
    <w:rsid w:val="00D1191F"/>
    <w:rsid w:val="00D617E9"/>
    <w:rsid w:val="00D62422"/>
    <w:rsid w:val="00D71D5F"/>
    <w:rsid w:val="00D873C6"/>
    <w:rsid w:val="00D91794"/>
    <w:rsid w:val="00DC4C14"/>
    <w:rsid w:val="00DC5C06"/>
    <w:rsid w:val="00DE295B"/>
    <w:rsid w:val="00DE33EC"/>
    <w:rsid w:val="00DF309D"/>
    <w:rsid w:val="00E02266"/>
    <w:rsid w:val="00E23038"/>
    <w:rsid w:val="00E80CD2"/>
    <w:rsid w:val="00EB47A7"/>
    <w:rsid w:val="00ED2BA5"/>
    <w:rsid w:val="00EF58AD"/>
    <w:rsid w:val="00F11A55"/>
    <w:rsid w:val="00F16358"/>
    <w:rsid w:val="00F269D2"/>
    <w:rsid w:val="00F551B4"/>
    <w:rsid w:val="00F759A6"/>
    <w:rsid w:val="00FA08EB"/>
    <w:rsid w:val="00FA6257"/>
    <w:rsid w:val="00FD27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877"/>
    <w:pPr>
      <w:bidi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8587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5873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NoSpacing">
    <w:name w:val="No Spacing"/>
    <w:uiPriority w:val="1"/>
    <w:qFormat/>
    <w:rsid w:val="00485873"/>
    <w:pPr>
      <w:bidi/>
    </w:pPr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485873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5873"/>
    <w:pPr>
      <w:keepLines/>
      <w:bidi w:val="0"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character" w:styleId="Strong">
    <w:name w:val="Strong"/>
    <w:basedOn w:val="DefaultParagraphFont"/>
    <w:uiPriority w:val="22"/>
    <w:qFormat/>
    <w:rsid w:val="005844D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3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3EF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70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0C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0C99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0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0C99"/>
    <w:rPr>
      <w:b/>
      <w:bCs/>
    </w:rPr>
  </w:style>
  <w:style w:type="paragraph" w:styleId="Revision">
    <w:name w:val="Revision"/>
    <w:hidden/>
    <w:uiPriority w:val="99"/>
    <w:semiHidden/>
    <w:rsid w:val="00F269D2"/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9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1565">
                  <w:marLeft w:val="122"/>
                  <w:marRight w:val="0"/>
                  <w:marTop w:val="150"/>
                  <w:marBottom w:val="18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5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39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5232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172948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912736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11880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9404386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735992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8237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5540344">
                                  <w:marLeft w:val="36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19431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09653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300075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471229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527651">
                                  <w:marLeft w:val="720"/>
                                  <w:marRight w:val="0"/>
                                  <w:marTop w:val="0"/>
                                  <w:marBottom w:val="2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2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3736">
                  <w:marLeft w:val="147"/>
                  <w:marRight w:val="0"/>
                  <w:marTop w:val="181"/>
                  <w:marBottom w:val="22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05943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982081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053318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2799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319457">
                                  <w:marLeft w:val="4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0EF65-2ACC-4B2C-B5E9-FEE5CB94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378</Words>
  <Characters>2159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إدارة اختبارات السنة التحضيرية</vt:lpstr>
      <vt:lpstr/>
      <vt:lpstr>محور المؤتمر</vt:lpstr>
    </vt:vector>
  </TitlesOfParts>
  <Company/>
  <LinksUpToDate>false</LinksUpToDate>
  <CharactersWithSpaces>2532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abeer</dc:creator>
  <cp:lastModifiedBy>abeer</cp:lastModifiedBy>
  <cp:revision>4</cp:revision>
  <dcterms:created xsi:type="dcterms:W3CDTF">2012-06-10T14:58:00Z</dcterms:created>
  <dcterms:modified xsi:type="dcterms:W3CDTF">2012-06-13T13:09:00Z</dcterms:modified>
</cp:coreProperties>
</file>